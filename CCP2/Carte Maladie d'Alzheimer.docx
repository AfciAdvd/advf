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BE27" w14:textId="713340AA" w:rsidR="001058E1" w:rsidRDefault="000430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A0946" wp14:editId="20C2A543">
                <wp:simplePos x="2279176" y="189021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198591" cy="3875964"/>
                <wp:effectExtent l="57150" t="38100" r="79375" b="8699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8591" cy="38759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AC54B" w14:textId="77777777" w:rsidR="000430CA" w:rsidRPr="000430CA" w:rsidRDefault="000430CA" w:rsidP="000430CA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</w:pPr>
                            <w:r w:rsidRPr="000430CA"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  <w:t>La maladie d’Alzheimer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A0946" id="Rectangle 1" o:spid="_x0000_s1026" style="position:absolute;margin-left:0;margin-top:0;width:724.3pt;height:305.2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64AC54B" w14:textId="77777777" w:rsidR="000430CA" w:rsidRPr="000430CA" w:rsidRDefault="000430CA" w:rsidP="000430CA">
                      <w:pPr>
                        <w:jc w:val="center"/>
                        <w:rPr>
                          <w:b/>
                          <w:smallCaps/>
                          <w:color w:val="FF0000"/>
                          <w:sz w:val="220"/>
                        </w:rPr>
                      </w:pPr>
                      <w:r w:rsidRPr="000430CA">
                        <w:rPr>
                          <w:b/>
                          <w:smallCaps/>
                          <w:color w:val="FF0000"/>
                          <w:sz w:val="220"/>
                        </w:rPr>
                        <w:t>La maladie d’Alzheimer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03"/>
        <w:gridCol w:w="7712"/>
      </w:tblGrid>
      <w:tr w:rsidR="001058E1" w14:paraId="5A17E426" w14:textId="77777777" w:rsidTr="001058E1">
        <w:trPr>
          <w:trHeight w:val="4808"/>
        </w:trPr>
        <w:tc>
          <w:tcPr>
            <w:tcW w:w="7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A85" w14:textId="77777777" w:rsidR="001058E1" w:rsidRDefault="001058E1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Les premiers signes :</w:t>
            </w:r>
          </w:p>
          <w:p w14:paraId="39A28DAE" w14:textId="77777777" w:rsidR="001058E1" w:rsidRDefault="001058E1">
            <w:pPr>
              <w:rPr>
                <w:b/>
              </w:rPr>
            </w:pPr>
          </w:p>
          <w:p w14:paraId="1C8A4D6A" w14:textId="7AE0B574" w:rsidR="001058E1" w:rsidRPr="001058E1" w:rsidRDefault="001058E1" w:rsidP="001058E1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</w:p>
          <w:p w14:paraId="00C89A14" w14:textId="77777777" w:rsidR="001058E1" w:rsidRDefault="001058E1">
            <w:pPr>
              <w:rPr>
                <w:b/>
              </w:rPr>
            </w:pPr>
          </w:p>
          <w:p w14:paraId="2ACB9815" w14:textId="77777777" w:rsidR="001058E1" w:rsidRDefault="001058E1">
            <w:pPr>
              <w:rPr>
                <w:b/>
              </w:rPr>
            </w:pPr>
          </w:p>
          <w:p w14:paraId="5F96148D" w14:textId="77777777" w:rsidR="001058E1" w:rsidRDefault="001058E1">
            <w:pPr>
              <w:rPr>
                <w:b/>
              </w:rPr>
            </w:pPr>
          </w:p>
          <w:p w14:paraId="1B9F5009" w14:textId="77777777" w:rsidR="001058E1" w:rsidRDefault="001058E1">
            <w:pPr>
              <w:rPr>
                <w:b/>
              </w:rPr>
            </w:pPr>
          </w:p>
          <w:p w14:paraId="49CE2D27" w14:textId="77777777" w:rsidR="001058E1" w:rsidRDefault="001058E1">
            <w:pPr>
              <w:rPr>
                <w:b/>
              </w:rPr>
            </w:pPr>
          </w:p>
          <w:p w14:paraId="05A720BD" w14:textId="77777777" w:rsidR="001058E1" w:rsidRDefault="001058E1">
            <w:pPr>
              <w:rPr>
                <w:b/>
              </w:rPr>
            </w:pPr>
          </w:p>
          <w:p w14:paraId="779FB7E4" w14:textId="77777777" w:rsidR="001058E1" w:rsidRDefault="001058E1">
            <w:pPr>
              <w:rPr>
                <w:b/>
              </w:rPr>
            </w:pPr>
          </w:p>
          <w:p w14:paraId="455E9FBD" w14:textId="77777777" w:rsidR="001058E1" w:rsidRDefault="001058E1">
            <w:pPr>
              <w:rPr>
                <w:b/>
              </w:rPr>
            </w:pPr>
          </w:p>
          <w:p w14:paraId="5A22DD84" w14:textId="77777777" w:rsidR="001058E1" w:rsidRDefault="001058E1">
            <w:pPr>
              <w:rPr>
                <w:b/>
              </w:rPr>
            </w:pPr>
          </w:p>
          <w:p w14:paraId="0698F237" w14:textId="77777777" w:rsidR="001058E1" w:rsidRDefault="001058E1">
            <w:pPr>
              <w:rPr>
                <w:b/>
              </w:rPr>
            </w:pP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0D29E" w14:textId="77777777" w:rsidR="001058E1" w:rsidRDefault="001058E1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Les symptômes :</w:t>
            </w:r>
          </w:p>
          <w:p w14:paraId="3235EED3" w14:textId="77777777" w:rsidR="001058E1" w:rsidRDefault="001058E1" w:rsidP="001058E1">
            <w:pPr>
              <w:pStyle w:val="Paragraphedeliste"/>
              <w:numPr>
                <w:ilvl w:val="0"/>
                <w:numId w:val="6"/>
              </w:numPr>
              <w:rPr>
                <w:b/>
              </w:rPr>
            </w:pPr>
          </w:p>
        </w:tc>
      </w:tr>
      <w:tr w:rsidR="001058E1" w14:paraId="5B5DFE93" w14:textId="77777777" w:rsidTr="001058E1">
        <w:trPr>
          <w:trHeight w:val="4990"/>
        </w:trPr>
        <w:tc>
          <w:tcPr>
            <w:tcW w:w="7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7B4A" w14:textId="77777777" w:rsidR="001058E1" w:rsidRDefault="001058E1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Les conséquences :</w:t>
            </w:r>
          </w:p>
          <w:p w14:paraId="692C36A3" w14:textId="77777777" w:rsidR="001058E1" w:rsidRDefault="001058E1" w:rsidP="001058E1">
            <w:pPr>
              <w:pStyle w:val="Paragraphedeliste"/>
              <w:numPr>
                <w:ilvl w:val="0"/>
                <w:numId w:val="6"/>
              </w:numPr>
              <w:spacing w:before="240"/>
              <w:rPr>
                <w:b/>
              </w:rPr>
            </w:pP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FD1B" w14:textId="77777777" w:rsidR="001058E1" w:rsidRDefault="001058E1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 devenir de la personne :</w:t>
            </w:r>
          </w:p>
          <w:p w14:paraId="3F7735F6" w14:textId="239D9D56" w:rsidR="001058E1" w:rsidRDefault="001058E1" w:rsidP="001058E1">
            <w:pPr>
              <w:pStyle w:val="Paragraphedeliste"/>
              <w:numPr>
                <w:ilvl w:val="0"/>
                <w:numId w:val="6"/>
              </w:numPr>
              <w:spacing w:before="240"/>
              <w:rPr>
                <w:b/>
                <w:sz w:val="40"/>
              </w:rPr>
            </w:pPr>
          </w:p>
        </w:tc>
      </w:tr>
    </w:tbl>
    <w:p w14:paraId="6E1687FE" w14:textId="45E5BE49" w:rsidR="001058E1" w:rsidRDefault="001058E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14"/>
        <w:gridCol w:w="7801"/>
      </w:tblGrid>
      <w:tr w:rsidR="000430CA" w14:paraId="22D972C5" w14:textId="77777777" w:rsidTr="001058E1">
        <w:trPr>
          <w:trHeight w:val="3683"/>
        </w:trPr>
        <w:tc>
          <w:tcPr>
            <w:tcW w:w="7814" w:type="dxa"/>
          </w:tcPr>
          <w:p w14:paraId="716BFC14" w14:textId="77777777" w:rsidR="000430CA" w:rsidRPr="002D4245" w:rsidRDefault="000430CA">
            <w:pPr>
              <w:rPr>
                <w:b/>
                <w:sz w:val="36"/>
              </w:rPr>
            </w:pPr>
            <w:r w:rsidRPr="002D4245">
              <w:rPr>
                <w:b/>
                <w:sz w:val="36"/>
              </w:rPr>
              <w:lastRenderedPageBreak/>
              <w:t>Les premiers signes :</w:t>
            </w:r>
          </w:p>
          <w:p w14:paraId="56B27F2E" w14:textId="77777777" w:rsidR="000430CA" w:rsidRPr="000430CA" w:rsidRDefault="000430CA">
            <w:pPr>
              <w:rPr>
                <w:b/>
              </w:rPr>
            </w:pPr>
          </w:p>
          <w:p w14:paraId="18C5E18D" w14:textId="1F719636" w:rsidR="000430CA" w:rsidRDefault="002B47F9" w:rsidP="000430CA">
            <w:pPr>
              <w:pStyle w:val="Paragraphedeliste"/>
              <w:numPr>
                <w:ilvl w:val="0"/>
                <w:numId w:val="5"/>
              </w:numPr>
              <w:rPr>
                <w:b/>
                <w:sz w:val="22"/>
              </w:rPr>
            </w:pPr>
            <w:ins w:id="0" w:author="Michael PRUVOST" w:date="2021-10-05T09:53:00Z">
              <w:r w:rsidRPr="002D4245">
                <w:rPr>
                  <w:b/>
                  <w:sz w:val="22"/>
                </w:rPr>
                <w:t>Perte de mémoire</w:t>
              </w:r>
            </w:ins>
            <w:ins w:id="1" w:author="Michael PRUVOST" w:date="2021-10-05T10:05:00Z">
              <w:r w:rsidR="003D056A" w:rsidRPr="002D4245">
                <w:rPr>
                  <w:b/>
                  <w:sz w:val="22"/>
                </w:rPr>
                <w:t xml:space="preserve"> à court therme </w:t>
              </w:r>
            </w:ins>
          </w:p>
          <w:p w14:paraId="639C60EB" w14:textId="42498A00" w:rsidR="00D000A4" w:rsidRPr="002D4245" w:rsidRDefault="00D000A4" w:rsidP="000430CA">
            <w:pPr>
              <w:pStyle w:val="Paragraphedeliste"/>
              <w:numPr>
                <w:ilvl w:val="0"/>
                <w:numId w:val="5"/>
              </w:numPr>
              <w:rPr>
                <w:ins w:id="2" w:author="Michael PRUVOST" w:date="2021-10-05T09:53:00Z"/>
                <w:b/>
                <w:sz w:val="22"/>
              </w:rPr>
            </w:pPr>
            <w:r>
              <w:rPr>
                <w:b/>
                <w:sz w:val="22"/>
              </w:rPr>
              <w:t>Difficulté à résoudre les problèmes ;</w:t>
            </w:r>
          </w:p>
          <w:p w14:paraId="2B4C3D13" w14:textId="33BFF06C" w:rsidR="002B47F9" w:rsidRPr="002D4245" w:rsidRDefault="002B47F9" w:rsidP="002B47F9">
            <w:pPr>
              <w:pStyle w:val="Paragraphedeliste"/>
              <w:numPr>
                <w:ilvl w:val="0"/>
                <w:numId w:val="5"/>
              </w:numPr>
              <w:rPr>
                <w:ins w:id="3" w:author="Michael PRUVOST" w:date="2021-10-05T09:55:00Z"/>
                <w:b/>
                <w:sz w:val="22"/>
              </w:rPr>
            </w:pPr>
            <w:ins w:id="4" w:author="Michael PRUVOST" w:date="2021-10-05T09:54:00Z">
              <w:r w:rsidRPr="002D4245">
                <w:rPr>
                  <w:b/>
                  <w:sz w:val="22"/>
                </w:rPr>
                <w:t>Difficulté à identi</w:t>
              </w:r>
            </w:ins>
            <w:ins w:id="5" w:author="Michael PRUVOST" w:date="2021-10-05T09:55:00Z">
              <w:r w:rsidRPr="002D4245">
                <w:rPr>
                  <w:b/>
                  <w:sz w:val="22"/>
                </w:rPr>
                <w:t>fier les</w:t>
              </w:r>
            </w:ins>
            <w:ins w:id="6" w:author="Michael PRUVOST" w:date="2021-10-05T10:06:00Z">
              <w:r w:rsidR="003D056A" w:rsidRPr="002D4245">
                <w:rPr>
                  <w:b/>
                  <w:sz w:val="22"/>
                </w:rPr>
                <w:t xml:space="preserve"> photos (les personnes proches)</w:t>
              </w:r>
            </w:ins>
          </w:p>
          <w:p w14:paraId="4B6871CA" w14:textId="38E89263" w:rsidR="002B47F9" w:rsidRPr="002D4245" w:rsidDel="002B47F9" w:rsidRDefault="002B47F9" w:rsidP="002B47F9">
            <w:pPr>
              <w:pStyle w:val="Paragraphedeliste"/>
              <w:numPr>
                <w:ilvl w:val="0"/>
                <w:numId w:val="5"/>
              </w:numPr>
              <w:rPr>
                <w:del w:id="7" w:author="Michael PRUVOST" w:date="2021-10-05T09:59:00Z"/>
                <w:b/>
                <w:sz w:val="22"/>
              </w:rPr>
            </w:pPr>
            <w:ins w:id="8" w:author="Michael PRUVOST" w:date="2021-10-05T09:58:00Z">
              <w:r w:rsidRPr="002D4245">
                <w:rPr>
                  <w:b/>
                  <w:sz w:val="22"/>
                </w:rPr>
                <w:t xml:space="preserve">Confusion dans </w:t>
              </w:r>
            </w:ins>
            <w:ins w:id="9" w:author="Michael PRUVOST" w:date="2021-10-05T09:59:00Z">
              <w:r w:rsidRPr="002D4245">
                <w:rPr>
                  <w:b/>
                  <w:sz w:val="22"/>
                </w:rPr>
                <w:t xml:space="preserve">l’espace et </w:t>
              </w:r>
            </w:ins>
            <w:ins w:id="10" w:author="Michael PRUVOST" w:date="2021-10-05T09:58:00Z">
              <w:r w:rsidRPr="002D4245">
                <w:rPr>
                  <w:b/>
                  <w:sz w:val="22"/>
                </w:rPr>
                <w:t>le temps</w:t>
              </w:r>
            </w:ins>
            <w:ins w:id="11" w:author="Michael PRUVOST" w:date="2021-10-05T09:59:00Z">
              <w:r w:rsidRPr="002D4245">
                <w:rPr>
                  <w:b/>
                  <w:sz w:val="22"/>
                  <w:rPrChange w:id="12" w:author="Michael PRUVOST" w:date="2021-10-05T09:59:00Z">
                    <w:rPr/>
                  </w:rPrChange>
                </w:rPr>
                <w:t>.</w:t>
              </w:r>
            </w:ins>
          </w:p>
          <w:p w14:paraId="4D44C498" w14:textId="2703D660" w:rsidR="002B47F9" w:rsidRPr="002D4245" w:rsidRDefault="002B47F9">
            <w:pPr>
              <w:pStyle w:val="Paragraphedeliste"/>
              <w:numPr>
                <w:ilvl w:val="0"/>
                <w:numId w:val="5"/>
              </w:numPr>
              <w:rPr>
                <w:ins w:id="13" w:author="Michael PRUVOST" w:date="2021-10-05T10:02:00Z"/>
                <w:b/>
                <w:sz w:val="22"/>
                <w:rPrChange w:id="14" w:author="Michael PRUVOST" w:date="2021-10-05T09:59:00Z">
                  <w:rPr>
                    <w:ins w:id="15" w:author="Michael PRUVOST" w:date="2021-10-05T10:02:00Z"/>
                  </w:rPr>
                </w:rPrChange>
              </w:rPr>
              <w:pPrChange w:id="16" w:author="Michael PRUVOST" w:date="2021-10-05T09:59:00Z">
                <w:pPr>
                  <w:pStyle w:val="Paragraphedeliste"/>
                </w:pPr>
              </w:pPrChange>
            </w:pPr>
          </w:p>
          <w:p w14:paraId="4A08477C" w14:textId="77777777" w:rsidR="003D056A" w:rsidRPr="002D4245" w:rsidRDefault="003D056A" w:rsidP="003D056A">
            <w:pPr>
              <w:pStyle w:val="Paragraphedeliste"/>
              <w:numPr>
                <w:ilvl w:val="0"/>
                <w:numId w:val="5"/>
              </w:numPr>
              <w:rPr>
                <w:ins w:id="17" w:author="Michael PRUVOST" w:date="2021-10-05T10:08:00Z"/>
                <w:b/>
                <w:sz w:val="22"/>
              </w:rPr>
            </w:pPr>
            <w:ins w:id="18" w:author="Michael PRUVOST" w:date="2021-10-05T10:08:00Z">
              <w:r w:rsidRPr="002D4245">
                <w:rPr>
                  <w:b/>
                  <w:sz w:val="22"/>
                </w:rPr>
                <w:t>Changement d’humeur et de personnalité (dépression)</w:t>
              </w:r>
            </w:ins>
          </w:p>
          <w:p w14:paraId="7F71942F" w14:textId="3AAB2D4C" w:rsidR="002B47F9" w:rsidRPr="002D4245" w:rsidRDefault="002B47F9" w:rsidP="002B47F9">
            <w:pPr>
              <w:pStyle w:val="Paragraphedeliste"/>
              <w:numPr>
                <w:ilvl w:val="0"/>
                <w:numId w:val="5"/>
              </w:numPr>
              <w:rPr>
                <w:ins w:id="19" w:author="Michael PRUVOST" w:date="2021-10-05T10:09:00Z"/>
                <w:b/>
                <w:sz w:val="22"/>
              </w:rPr>
            </w:pPr>
            <w:ins w:id="20" w:author="Michael PRUVOST" w:date="2021-10-05T10:03:00Z">
              <w:r w:rsidRPr="002D4245">
                <w:rPr>
                  <w:b/>
                  <w:sz w:val="22"/>
                  <w:rPrChange w:id="21" w:author="Michael PRUVOST" w:date="2021-10-05T10:03:00Z">
                    <w:rPr/>
                  </w:rPrChange>
                </w:rPr>
                <w:t xml:space="preserve">Se sentir </w:t>
              </w:r>
              <w:r w:rsidRPr="002D4245">
                <w:rPr>
                  <w:b/>
                  <w:sz w:val="22"/>
                </w:rPr>
                <w:t>persécuté</w:t>
              </w:r>
            </w:ins>
          </w:p>
          <w:p w14:paraId="53F5A0DD" w14:textId="519666B5" w:rsidR="003D056A" w:rsidRPr="002D4245" w:rsidRDefault="003D056A" w:rsidP="002B47F9">
            <w:pPr>
              <w:pStyle w:val="Paragraphedeliste"/>
              <w:numPr>
                <w:ilvl w:val="0"/>
                <w:numId w:val="5"/>
              </w:numPr>
              <w:rPr>
                <w:ins w:id="22" w:author="Michael PRUVOST" w:date="2021-10-05T10:50:00Z"/>
                <w:b/>
                <w:sz w:val="22"/>
              </w:rPr>
            </w:pPr>
            <w:ins w:id="23" w:author="Michael PRUVOST" w:date="2021-10-05T10:09:00Z">
              <w:r w:rsidRPr="002D4245">
                <w:rPr>
                  <w:b/>
                  <w:sz w:val="22"/>
                </w:rPr>
                <w:t>Troubles visuelle</w:t>
              </w:r>
            </w:ins>
            <w:ins w:id="24" w:author="Michael PRUVOST" w:date="2021-10-05T10:43:00Z">
              <w:r w:rsidR="00252212" w:rsidRPr="002D4245">
                <w:rPr>
                  <w:b/>
                  <w:sz w:val="22"/>
                </w:rPr>
                <w:t>s</w:t>
              </w:r>
            </w:ins>
          </w:p>
          <w:p w14:paraId="11EF0D71" w14:textId="1F5620F8" w:rsidR="00252212" w:rsidRPr="002D4245" w:rsidRDefault="00252212" w:rsidP="002B47F9">
            <w:pPr>
              <w:pStyle w:val="Paragraphedeliste"/>
              <w:numPr>
                <w:ilvl w:val="0"/>
                <w:numId w:val="5"/>
              </w:numPr>
              <w:rPr>
                <w:ins w:id="25" w:author="Michael PRUVOST" w:date="2021-10-05T10:03:00Z"/>
                <w:b/>
                <w:sz w:val="22"/>
              </w:rPr>
            </w:pPr>
            <w:ins w:id="26" w:author="Michael PRUVOST" w:date="2021-10-05T10:50:00Z">
              <w:r w:rsidRPr="002D4245">
                <w:rPr>
                  <w:b/>
                  <w:sz w:val="22"/>
                </w:rPr>
                <w:t xml:space="preserve">Aspect physique </w:t>
              </w:r>
            </w:ins>
            <w:r w:rsidR="002D4245" w:rsidRPr="002D4245">
              <w:rPr>
                <w:b/>
                <w:sz w:val="22"/>
              </w:rPr>
              <w:t>négligé</w:t>
            </w:r>
          </w:p>
          <w:p w14:paraId="6C5841CB" w14:textId="77777777" w:rsidR="000430CA" w:rsidRPr="000430CA" w:rsidRDefault="000430CA" w:rsidP="002D4245">
            <w:pPr>
              <w:rPr>
                <w:b/>
              </w:rPr>
            </w:pPr>
          </w:p>
        </w:tc>
        <w:tc>
          <w:tcPr>
            <w:tcW w:w="7801" w:type="dxa"/>
          </w:tcPr>
          <w:p w14:paraId="7DEFED96" w14:textId="77777777" w:rsidR="000430CA" w:rsidRPr="002D4245" w:rsidRDefault="000430CA">
            <w:pPr>
              <w:rPr>
                <w:ins w:id="27" w:author="Michael PRUVOST" w:date="2021-10-05T09:56:00Z"/>
                <w:b/>
                <w:sz w:val="36"/>
              </w:rPr>
            </w:pPr>
            <w:r w:rsidRPr="002D4245">
              <w:rPr>
                <w:b/>
                <w:sz w:val="36"/>
              </w:rPr>
              <w:t>Les symptômes :</w:t>
            </w:r>
          </w:p>
          <w:p w14:paraId="036CE1E2" w14:textId="77777777" w:rsidR="002B47F9" w:rsidRPr="002D4245" w:rsidRDefault="002B47F9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28" w:author="Michael PRUVOST" w:date="2021-10-05T09:57:00Z"/>
                <w:b/>
                <w:sz w:val="22"/>
                <w:rPrChange w:id="29" w:author="Michael PRUVOST" w:date="2021-10-05T09:58:00Z">
                  <w:rPr>
                    <w:ins w:id="30" w:author="Michael PRUVOST" w:date="2021-10-05T09:57:00Z"/>
                    <w:b/>
                    <w:sz w:val="40"/>
                  </w:rPr>
                </w:rPrChange>
              </w:rPr>
              <w:pPrChange w:id="31" w:author="Michael PRUVOST" w:date="2021-10-05T09:58:00Z">
                <w:pPr>
                  <w:pStyle w:val="Paragraphedeliste"/>
                  <w:numPr>
                    <w:numId w:val="5"/>
                  </w:numPr>
                  <w:ind w:hanging="360"/>
                </w:pPr>
              </w:pPrChange>
            </w:pPr>
            <w:ins w:id="32" w:author="Michael PRUVOST" w:date="2021-10-05T09:57:00Z">
              <w:r w:rsidRPr="002D4245">
                <w:rPr>
                  <w:b/>
                  <w:sz w:val="22"/>
                  <w:rPrChange w:id="33" w:author="Michael PRUVOST" w:date="2021-10-05T09:58:00Z">
                    <w:rPr>
                      <w:b/>
                      <w:sz w:val="40"/>
                    </w:rPr>
                  </w:rPrChange>
                </w:rPr>
                <w:t>Jugement amoindri</w:t>
              </w:r>
            </w:ins>
          </w:p>
          <w:p w14:paraId="3186B0F3" w14:textId="1FDFC747" w:rsidR="002B47F9" w:rsidRPr="002D4245" w:rsidRDefault="002B47F9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34" w:author="Michael PRUVOST" w:date="2021-10-05T10:00:00Z"/>
                <w:b/>
                <w:sz w:val="22"/>
                <w:rPrChange w:id="35" w:author="Michael PRUVOST" w:date="2021-10-05T10:01:00Z">
                  <w:rPr>
                    <w:ins w:id="36" w:author="Michael PRUVOST" w:date="2021-10-05T10:00:00Z"/>
                    <w:b/>
                    <w:sz w:val="40"/>
                  </w:rPr>
                </w:rPrChange>
              </w:rPr>
              <w:pPrChange w:id="37" w:author="Michael PRUVOST" w:date="2021-10-05T10:01:00Z">
                <w:pPr>
                  <w:pStyle w:val="Paragraphedeliste"/>
                  <w:numPr>
                    <w:numId w:val="5"/>
                  </w:numPr>
                  <w:ind w:hanging="360"/>
                </w:pPr>
              </w:pPrChange>
            </w:pPr>
            <w:ins w:id="38" w:author="Michael PRUVOST" w:date="2021-10-05T10:00:00Z">
              <w:r w:rsidRPr="002D4245">
                <w:rPr>
                  <w:b/>
                  <w:sz w:val="22"/>
                  <w:rPrChange w:id="39" w:author="Michael PRUVOST" w:date="2021-10-05T10:01:00Z">
                    <w:rPr>
                      <w:b/>
                      <w:sz w:val="40"/>
                    </w:rPr>
                  </w:rPrChange>
                </w:rPr>
                <w:t>Comportement dépressif, anxieux anormal</w:t>
              </w:r>
            </w:ins>
          </w:p>
          <w:p w14:paraId="6D432E93" w14:textId="002D2B57" w:rsidR="002B47F9" w:rsidRPr="002D4245" w:rsidRDefault="002B47F9" w:rsidP="002B47F9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40" w:author="Michael PRUVOST" w:date="2021-10-05T10:11:00Z"/>
                <w:b/>
                <w:sz w:val="22"/>
              </w:rPr>
            </w:pPr>
            <w:ins w:id="41" w:author="Michael PRUVOST" w:date="2021-10-05T10:00:00Z">
              <w:r w:rsidRPr="002D4245">
                <w:rPr>
                  <w:b/>
                  <w:sz w:val="22"/>
                  <w:rPrChange w:id="42" w:author="Michael PRUVOST" w:date="2021-10-05T10:01:00Z">
                    <w:rPr>
                      <w:b/>
                      <w:sz w:val="40"/>
                    </w:rPr>
                  </w:rPrChange>
                </w:rPr>
                <w:t>Les troubles du langage</w:t>
              </w:r>
            </w:ins>
          </w:p>
          <w:p w14:paraId="69736996" w14:textId="4F239EA1" w:rsidR="002B47F9" w:rsidRPr="002D4245" w:rsidRDefault="002B47F9" w:rsidP="002B47F9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43" w:author="Michael PRUVOST" w:date="2021-10-05T10:13:00Z"/>
                <w:b/>
                <w:sz w:val="22"/>
              </w:rPr>
            </w:pPr>
            <w:ins w:id="44" w:author="Michael PRUVOST" w:date="2021-10-05T10:01:00Z">
              <w:r w:rsidRPr="002D4245">
                <w:rPr>
                  <w:b/>
                  <w:sz w:val="22"/>
                  <w:rPrChange w:id="45" w:author="Michael PRUVOST" w:date="2021-10-05T10:02:00Z">
                    <w:rPr>
                      <w:b/>
                      <w:sz w:val="40"/>
                    </w:rPr>
                  </w:rPrChange>
                </w:rPr>
                <w:t>Perte graduelle de la parole (aphasie)</w:t>
              </w:r>
            </w:ins>
            <w:ins w:id="46" w:author="Michael PRUVOST" w:date="2021-10-05T10:13:00Z">
              <w:r w:rsidR="003D056A" w:rsidRPr="002D4245">
                <w:rPr>
                  <w:b/>
                  <w:sz w:val="22"/>
                </w:rPr>
                <w:t xml:space="preserve"> </w:t>
              </w:r>
            </w:ins>
          </w:p>
          <w:p w14:paraId="248956BD" w14:textId="15013FFE" w:rsidR="003D056A" w:rsidRPr="002D4245" w:rsidRDefault="003D056A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47" w:author="Michael PRUVOST" w:date="2021-10-05T10:01:00Z"/>
                <w:b/>
                <w:sz w:val="22"/>
                <w:rPrChange w:id="48" w:author="Michael PRUVOST" w:date="2021-10-05T10:02:00Z">
                  <w:rPr>
                    <w:ins w:id="49" w:author="Michael PRUVOST" w:date="2021-10-05T10:01:00Z"/>
                    <w:b/>
                    <w:sz w:val="40"/>
                  </w:rPr>
                </w:rPrChange>
              </w:rPr>
              <w:pPrChange w:id="50" w:author="Michael PRUVOST" w:date="2021-10-05T10:02:00Z">
                <w:pPr>
                  <w:pStyle w:val="Paragraphedeliste"/>
                  <w:numPr>
                    <w:numId w:val="5"/>
                  </w:numPr>
                  <w:ind w:hanging="360"/>
                </w:pPr>
              </w:pPrChange>
            </w:pPr>
            <w:ins w:id="51" w:author="Michael PRUVOST" w:date="2021-10-05T10:13:00Z">
              <w:r w:rsidRPr="002D4245">
                <w:rPr>
                  <w:b/>
                  <w:sz w:val="22"/>
                </w:rPr>
                <w:t>Non reconnaissance de l’objet et de son utilité</w:t>
              </w:r>
            </w:ins>
          </w:p>
          <w:p w14:paraId="4FFF33C9" w14:textId="77777777" w:rsidR="002B47F9" w:rsidRPr="002D4245" w:rsidRDefault="002B47F9">
            <w:pPr>
              <w:pStyle w:val="Paragraphedeliste"/>
              <w:numPr>
                <w:ilvl w:val="0"/>
                <w:numId w:val="5"/>
              </w:numPr>
              <w:rPr>
                <w:ins w:id="52" w:author="Michael PRUVOST" w:date="2021-10-05T10:04:00Z"/>
                <w:b/>
                <w:sz w:val="22"/>
                <w:rPrChange w:id="53" w:author="Michael PRUVOST" w:date="2021-10-05T10:04:00Z">
                  <w:rPr>
                    <w:ins w:id="54" w:author="Michael PRUVOST" w:date="2021-10-05T10:04:00Z"/>
                    <w:b/>
                    <w:sz w:val="40"/>
                  </w:rPr>
                </w:rPrChange>
              </w:rPr>
              <w:pPrChange w:id="55" w:author="Michael PRUVOST" w:date="2021-10-05T10:14:00Z">
                <w:pPr>
                  <w:pStyle w:val="Paragraphedeliste"/>
                  <w:numPr>
                    <w:numId w:val="5"/>
                  </w:numPr>
                  <w:spacing w:before="240"/>
                  <w:ind w:hanging="360"/>
                </w:pPr>
              </w:pPrChange>
            </w:pPr>
            <w:ins w:id="56" w:author="Michael PRUVOST" w:date="2021-10-05T10:02:00Z">
              <w:r w:rsidRPr="002D4245">
                <w:rPr>
                  <w:b/>
                  <w:sz w:val="22"/>
                  <w:rPrChange w:id="57" w:author="Michael PRUVOST" w:date="2021-10-05T10:04:00Z">
                    <w:rPr>
                      <w:b/>
                      <w:sz w:val="40"/>
                    </w:rPr>
                  </w:rPrChange>
                </w:rPr>
                <w:t>Perte de l’autonomie</w:t>
              </w:r>
            </w:ins>
          </w:p>
          <w:p w14:paraId="6FFB7523" w14:textId="77777777" w:rsidR="003D056A" w:rsidRPr="002D4245" w:rsidRDefault="003D056A">
            <w:pPr>
              <w:pStyle w:val="Paragraphedeliste"/>
              <w:numPr>
                <w:ilvl w:val="0"/>
                <w:numId w:val="5"/>
              </w:numPr>
              <w:rPr>
                <w:ins w:id="58" w:author="Michael PRUVOST" w:date="2021-10-05T10:04:00Z"/>
                <w:b/>
                <w:sz w:val="22"/>
                <w:rPrChange w:id="59" w:author="Michael PRUVOST" w:date="2021-10-05T10:04:00Z">
                  <w:rPr>
                    <w:ins w:id="60" w:author="Michael PRUVOST" w:date="2021-10-05T10:04:00Z"/>
                    <w:b/>
                    <w:sz w:val="40"/>
                  </w:rPr>
                </w:rPrChange>
              </w:rPr>
              <w:pPrChange w:id="61" w:author="Michael PRUVOST" w:date="2021-10-05T10:14:00Z">
                <w:pPr>
                  <w:pStyle w:val="Paragraphedeliste"/>
                  <w:numPr>
                    <w:numId w:val="5"/>
                  </w:numPr>
                  <w:spacing w:before="240"/>
                  <w:ind w:hanging="360"/>
                </w:pPr>
              </w:pPrChange>
            </w:pPr>
            <w:ins w:id="62" w:author="Michael PRUVOST" w:date="2021-10-05T10:04:00Z">
              <w:r w:rsidRPr="002D4245">
                <w:rPr>
                  <w:b/>
                  <w:sz w:val="22"/>
                  <w:rPrChange w:id="63" w:author="Michael PRUVOST" w:date="2021-10-05T10:04:00Z">
                    <w:rPr>
                      <w:b/>
                      <w:sz w:val="40"/>
                    </w:rPr>
                  </w:rPrChange>
                </w:rPr>
                <w:t>Difficulté à s’exprimer à l’oral ou à l’écrit</w:t>
              </w:r>
            </w:ins>
          </w:p>
          <w:p w14:paraId="0D93E9B6" w14:textId="77777777" w:rsidR="003D056A" w:rsidRPr="002D4245" w:rsidRDefault="003D056A" w:rsidP="003D056A">
            <w:pPr>
              <w:pStyle w:val="Paragraphedeliste"/>
              <w:numPr>
                <w:ilvl w:val="0"/>
                <w:numId w:val="5"/>
              </w:numPr>
              <w:rPr>
                <w:ins w:id="64" w:author="Michael PRUVOST" w:date="2021-10-05T10:14:00Z"/>
                <w:b/>
                <w:sz w:val="22"/>
              </w:rPr>
            </w:pPr>
            <w:ins w:id="65" w:author="Michael PRUVOST" w:date="2021-10-05T10:06:00Z">
              <w:r w:rsidRPr="002D4245">
                <w:rPr>
                  <w:b/>
                  <w:sz w:val="22"/>
                </w:rPr>
                <w:t>Difficulté à planifier et à exécuter les tâches</w:t>
              </w:r>
            </w:ins>
          </w:p>
          <w:p w14:paraId="1AC8DEC4" w14:textId="458D7D80" w:rsidR="003D056A" w:rsidRPr="002D4245" w:rsidRDefault="003D056A" w:rsidP="003D056A">
            <w:pPr>
              <w:pStyle w:val="Paragraphedeliste"/>
              <w:numPr>
                <w:ilvl w:val="0"/>
                <w:numId w:val="5"/>
              </w:numPr>
              <w:rPr>
                <w:ins w:id="66" w:author="Michael PRUVOST" w:date="2021-10-05T10:18:00Z"/>
                <w:b/>
                <w:sz w:val="22"/>
              </w:rPr>
            </w:pPr>
            <w:ins w:id="67" w:author="Michael PRUVOST" w:date="2021-10-05T10:11:00Z">
              <w:r w:rsidRPr="002D4245">
                <w:rPr>
                  <w:b/>
                  <w:sz w:val="22"/>
                  <w:rPrChange w:id="68" w:author="Michael PRUVOST" w:date="2021-10-05T10:14:00Z">
                    <w:rPr/>
                  </w:rPrChange>
                </w:rPr>
                <w:t>Diminution soudaine de l’autonomie et de la concentration</w:t>
              </w:r>
            </w:ins>
          </w:p>
          <w:p w14:paraId="10E10069" w14:textId="17BDE325" w:rsidR="003D056A" w:rsidRPr="002D4245" w:rsidRDefault="006D5D3B" w:rsidP="002D4245">
            <w:pPr>
              <w:pStyle w:val="Paragraphedeliste"/>
              <w:numPr>
                <w:ilvl w:val="0"/>
                <w:numId w:val="5"/>
              </w:numPr>
              <w:rPr>
                <w:b/>
                <w:rPrChange w:id="69" w:author="Michael PRUVOST" w:date="2021-10-05T10:14:00Z">
                  <w:rPr/>
                </w:rPrChange>
              </w:rPr>
            </w:pPr>
            <w:ins w:id="70" w:author="Michael PRUVOST" w:date="2021-10-05T10:18:00Z">
              <w:r w:rsidRPr="002D4245">
                <w:rPr>
                  <w:b/>
                  <w:sz w:val="22"/>
                </w:rPr>
                <w:t xml:space="preserve">La </w:t>
              </w:r>
            </w:ins>
            <w:ins w:id="71" w:author="Michael PRUVOST" w:date="2021-10-05T10:19:00Z">
              <w:r w:rsidRPr="002D4245">
                <w:rPr>
                  <w:b/>
                  <w:sz w:val="22"/>
                </w:rPr>
                <w:t>désinhibition</w:t>
              </w:r>
            </w:ins>
            <w:ins w:id="72" w:author="Michael PRUVOST" w:date="2021-10-05T10:20:00Z">
              <w:r w:rsidRPr="002D4245">
                <w:rPr>
                  <w:b/>
                  <w:sz w:val="22"/>
                </w:rPr>
                <w:t xml:space="preserve"> (contraire ‘pudeur = </w:t>
              </w:r>
            </w:ins>
            <w:ins w:id="73" w:author="Michael PRUVOST" w:date="2021-10-05T10:22:00Z">
              <w:r w:rsidRPr="002D4245">
                <w:rPr>
                  <w:b/>
                  <w:sz w:val="22"/>
                </w:rPr>
                <w:t>exhibe</w:t>
              </w:r>
            </w:ins>
            <w:ins w:id="74" w:author="Michael PRUVOST" w:date="2021-10-05T10:44:00Z">
              <w:r w:rsidR="00252212" w:rsidRPr="002D4245">
                <w:rPr>
                  <w:b/>
                  <w:sz w:val="22"/>
                </w:rPr>
                <w:t xml:space="preserve"> ‘Gentille = Méchant)</w:t>
              </w:r>
            </w:ins>
          </w:p>
        </w:tc>
      </w:tr>
      <w:tr w:rsidR="000430CA" w14:paraId="6232CA38" w14:textId="77777777" w:rsidTr="001058E1">
        <w:trPr>
          <w:trHeight w:val="6358"/>
        </w:trPr>
        <w:tc>
          <w:tcPr>
            <w:tcW w:w="7814" w:type="dxa"/>
          </w:tcPr>
          <w:p w14:paraId="34A447D8" w14:textId="77777777" w:rsidR="000430CA" w:rsidRPr="002D4245" w:rsidRDefault="000430CA">
            <w:pPr>
              <w:rPr>
                <w:ins w:id="75" w:author="Michael PRUVOST" w:date="2021-10-05T10:15:00Z"/>
                <w:b/>
                <w:sz w:val="36"/>
              </w:rPr>
            </w:pPr>
            <w:r w:rsidRPr="002D4245">
              <w:rPr>
                <w:b/>
                <w:sz w:val="36"/>
              </w:rPr>
              <w:t>Les conséquences :</w:t>
            </w:r>
          </w:p>
          <w:p w14:paraId="13E5FD6C" w14:textId="0F3B6D6E" w:rsidR="006D5D3B" w:rsidRPr="002D4245" w:rsidRDefault="006D5D3B" w:rsidP="006D5D3B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76" w:author="Michael PRUVOST" w:date="2021-10-05T10:16:00Z"/>
                <w:b/>
                <w:sz w:val="22"/>
              </w:rPr>
            </w:pPr>
            <w:ins w:id="77" w:author="Michael PRUVOST" w:date="2021-10-05T10:16:00Z">
              <w:r w:rsidRPr="002D4245">
                <w:rPr>
                  <w:b/>
                  <w:sz w:val="22"/>
                  <w:rPrChange w:id="78" w:author="Michael PRUVOST" w:date="2021-10-05T10:16:00Z">
                    <w:rPr>
                      <w:b/>
                      <w:sz w:val="40"/>
                    </w:rPr>
                  </w:rPrChange>
                </w:rPr>
                <w:t>C’est une maladie neuro dégénérative (mort des neurones)</w:t>
              </w:r>
            </w:ins>
            <w:ins w:id="79" w:author="Michael PRUVOST" w:date="2021-10-05T10:45:00Z">
              <w:r w:rsidR="00252212" w:rsidRPr="002D4245">
                <w:rPr>
                  <w:b/>
                  <w:sz w:val="22"/>
                </w:rPr>
                <w:t xml:space="preserve"> irréversible</w:t>
              </w:r>
            </w:ins>
          </w:p>
          <w:p w14:paraId="6C0A8135" w14:textId="3C96B0AE" w:rsidR="006D5D3B" w:rsidRPr="002D4245" w:rsidRDefault="00252212" w:rsidP="006D5D3B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80" w:author="Michael PRUVOST" w:date="2021-10-05T10:45:00Z"/>
                <w:b/>
                <w:sz w:val="22"/>
              </w:rPr>
            </w:pPr>
            <w:ins w:id="81" w:author="Michael PRUVOST" w:date="2021-10-05T10:45:00Z">
              <w:r w:rsidRPr="002D4245">
                <w:rPr>
                  <w:b/>
                  <w:sz w:val="22"/>
                </w:rPr>
                <w:t xml:space="preserve">C’est une </w:t>
              </w:r>
            </w:ins>
            <w:ins w:id="82" w:author="Michael PRUVOST" w:date="2021-10-05T10:17:00Z">
              <w:r w:rsidR="006D5D3B" w:rsidRPr="002D4245">
                <w:rPr>
                  <w:b/>
                  <w:sz w:val="22"/>
                </w:rPr>
                <w:t>perte de la mémoire</w:t>
              </w:r>
            </w:ins>
            <w:ins w:id="83" w:author="Michael PRUVOST" w:date="2021-10-05T10:45:00Z">
              <w:r w:rsidRPr="002D4245">
                <w:rPr>
                  <w:b/>
                  <w:sz w:val="22"/>
                </w:rPr>
                <w:t xml:space="preserve"> (L’amnésie)</w:t>
              </w:r>
            </w:ins>
          </w:p>
          <w:p w14:paraId="7C04DCAC" w14:textId="6536ADD4" w:rsidR="00252212" w:rsidRPr="002D4245" w:rsidRDefault="00252212" w:rsidP="006D5D3B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84" w:author="Michael PRUVOST" w:date="2021-10-05T10:46:00Z"/>
                <w:b/>
                <w:sz w:val="22"/>
              </w:rPr>
            </w:pPr>
            <w:ins w:id="85" w:author="Michael PRUVOST" w:date="2021-10-05T10:45:00Z">
              <w:r w:rsidRPr="002D4245">
                <w:rPr>
                  <w:b/>
                  <w:sz w:val="22"/>
                </w:rPr>
                <w:t>C’est un trouble du langa</w:t>
              </w:r>
            </w:ins>
            <w:ins w:id="86" w:author="Michael PRUVOST" w:date="2021-10-05T10:46:00Z">
              <w:r w:rsidRPr="002D4245">
                <w:rPr>
                  <w:b/>
                  <w:sz w:val="22"/>
                </w:rPr>
                <w:t>ge (aphasie)</w:t>
              </w:r>
            </w:ins>
          </w:p>
          <w:p w14:paraId="7DB79B4B" w14:textId="2242E0C4" w:rsidR="00252212" w:rsidRPr="002D4245" w:rsidRDefault="00252212" w:rsidP="006D5D3B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87" w:author="Michael PRUVOST" w:date="2021-10-05T10:46:00Z"/>
                <w:b/>
                <w:sz w:val="22"/>
              </w:rPr>
            </w:pPr>
            <w:ins w:id="88" w:author="Michael PRUVOST" w:date="2021-10-05T10:46:00Z">
              <w:r w:rsidRPr="002D4245">
                <w:rPr>
                  <w:b/>
                  <w:sz w:val="22"/>
                </w:rPr>
                <w:t>Difficulté à effectuer certain geste (apraxie)</w:t>
              </w:r>
            </w:ins>
          </w:p>
          <w:p w14:paraId="7AB58914" w14:textId="3ABD5750" w:rsidR="00252212" w:rsidRPr="002D4245" w:rsidRDefault="00252212" w:rsidP="006D5D3B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89" w:author="Michael PRUVOST" w:date="2021-10-05T10:47:00Z"/>
                <w:b/>
                <w:sz w:val="22"/>
              </w:rPr>
            </w:pPr>
            <w:ins w:id="90" w:author="Michael PRUVOST" w:date="2021-10-05T10:46:00Z">
              <w:r w:rsidRPr="002D4245">
                <w:rPr>
                  <w:b/>
                  <w:sz w:val="22"/>
                </w:rPr>
                <w:t>Difficulté à reconnaitre les objets ou les personnes (ag</w:t>
              </w:r>
            </w:ins>
            <w:ins w:id="91" w:author="Michael PRUVOST" w:date="2021-10-05T10:47:00Z">
              <w:r w:rsidRPr="002D4245">
                <w:rPr>
                  <w:b/>
                  <w:sz w:val="22"/>
                </w:rPr>
                <w:t>nosie)</w:t>
              </w:r>
            </w:ins>
          </w:p>
          <w:p w14:paraId="0CCB5C67" w14:textId="339E82D3" w:rsidR="00252212" w:rsidRPr="002D4245" w:rsidRDefault="00252212" w:rsidP="006D5D3B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92" w:author="Michael PRUVOST" w:date="2021-10-05T10:47:00Z"/>
                <w:b/>
                <w:sz w:val="22"/>
              </w:rPr>
            </w:pPr>
            <w:ins w:id="93" w:author="Michael PRUVOST" w:date="2021-10-05T10:47:00Z">
              <w:r w:rsidRPr="002D4245">
                <w:rPr>
                  <w:b/>
                  <w:sz w:val="22"/>
                </w:rPr>
                <w:t>Perte d’autonomie dans ses déplacements</w:t>
              </w:r>
            </w:ins>
          </w:p>
          <w:p w14:paraId="630DB5B6" w14:textId="18AE124B" w:rsidR="00252212" w:rsidRPr="002D4245" w:rsidRDefault="00252212" w:rsidP="006D5D3B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94" w:author="Michael PRUVOST" w:date="2021-10-05T10:49:00Z"/>
                <w:b/>
                <w:sz w:val="22"/>
              </w:rPr>
            </w:pPr>
            <w:ins w:id="95" w:author="Michael PRUVOST" w:date="2021-10-05T10:48:00Z">
              <w:r w:rsidRPr="002D4245">
                <w:rPr>
                  <w:b/>
                  <w:sz w:val="22"/>
                </w:rPr>
                <w:t xml:space="preserve">Perte </w:t>
              </w:r>
            </w:ins>
            <w:ins w:id="96" w:author="Michael PRUVOST" w:date="2021-10-05T10:49:00Z">
              <w:r w:rsidRPr="002D4245">
                <w:rPr>
                  <w:b/>
                  <w:sz w:val="22"/>
                </w:rPr>
                <w:t>de la motricité fine (ne plus manger seul, ne plus se brosser le dents)</w:t>
              </w:r>
            </w:ins>
          </w:p>
          <w:p w14:paraId="69007506" w14:textId="3CC4013E" w:rsidR="00252212" w:rsidRPr="002D4245" w:rsidRDefault="00252212" w:rsidP="006D5D3B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97" w:author="Michael PRUVOST" w:date="2021-10-05T10:50:00Z"/>
                <w:b/>
                <w:sz w:val="22"/>
              </w:rPr>
            </w:pPr>
            <w:ins w:id="98" w:author="Michael PRUVOST" w:date="2021-10-05T10:50:00Z">
              <w:r w:rsidRPr="002D4245">
                <w:rPr>
                  <w:b/>
                  <w:sz w:val="22"/>
                </w:rPr>
                <w:t>La personne devient de plus en plus dépendante</w:t>
              </w:r>
            </w:ins>
          </w:p>
          <w:p w14:paraId="4670692A" w14:textId="5D14246C" w:rsidR="00252212" w:rsidRPr="002D4245" w:rsidRDefault="00252212" w:rsidP="006D5D3B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99" w:author="Michael PRUVOST" w:date="2021-10-05T10:51:00Z"/>
                <w:b/>
                <w:sz w:val="22"/>
              </w:rPr>
            </w:pPr>
            <w:ins w:id="100" w:author="Michael PRUVOST" w:date="2021-10-05T10:51:00Z">
              <w:r w:rsidRPr="002D4245">
                <w:rPr>
                  <w:b/>
                  <w:sz w:val="22"/>
                </w:rPr>
                <w:t>Aggravation de la déglutition (nourriture solide ou mixée)</w:t>
              </w:r>
            </w:ins>
          </w:p>
          <w:p w14:paraId="7C262189" w14:textId="615D6453" w:rsidR="00252212" w:rsidRPr="002D4245" w:rsidRDefault="00252212" w:rsidP="006D5D3B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101" w:author="Michael PRUVOST" w:date="2021-10-05T10:17:00Z"/>
                <w:b/>
                <w:sz w:val="22"/>
              </w:rPr>
            </w:pPr>
            <w:ins w:id="102" w:author="Michael PRUVOST" w:date="2021-10-05T10:52:00Z">
              <w:r w:rsidRPr="002D4245">
                <w:rPr>
                  <w:b/>
                  <w:sz w:val="22"/>
                </w:rPr>
                <w:t>Perte totale de l’autonomie</w:t>
              </w:r>
            </w:ins>
          </w:p>
          <w:p w14:paraId="5A782F5F" w14:textId="771A5E64" w:rsidR="00252212" w:rsidRPr="00D000A4" w:rsidRDefault="00252212" w:rsidP="00D000A4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103" w:author="Michael PRUVOST" w:date="2021-10-05T10:16:00Z"/>
                <w:b/>
                <w:sz w:val="22"/>
                <w:rPrChange w:id="104" w:author="Michael PRUVOST" w:date="2021-10-05T10:16:00Z">
                  <w:rPr>
                    <w:ins w:id="105" w:author="Michael PRUVOST" w:date="2021-10-05T10:16:00Z"/>
                    <w:b/>
                    <w:sz w:val="40"/>
                  </w:rPr>
                </w:rPrChange>
              </w:rPr>
              <w:pPrChange w:id="106" w:author="Michael PRUVOST" w:date="2021-10-05T10:16:00Z">
                <w:pPr/>
              </w:pPrChange>
            </w:pPr>
            <w:ins w:id="107" w:author="Michael PRUVOST" w:date="2021-10-05T10:52:00Z">
              <w:r w:rsidRPr="002D4245">
                <w:rPr>
                  <w:b/>
                  <w:sz w:val="22"/>
                </w:rPr>
                <w:t>Perte totale de la mémoire</w:t>
              </w:r>
            </w:ins>
          </w:p>
          <w:p w14:paraId="0B14B301" w14:textId="3518CFBB" w:rsidR="006D5D3B" w:rsidRPr="000430CA" w:rsidRDefault="006D5D3B">
            <w:pPr>
              <w:rPr>
                <w:b/>
                <w:sz w:val="40"/>
              </w:rPr>
            </w:pPr>
          </w:p>
        </w:tc>
        <w:tc>
          <w:tcPr>
            <w:tcW w:w="7801" w:type="dxa"/>
            <w:shd w:val="clear" w:color="auto" w:fill="auto"/>
          </w:tcPr>
          <w:p w14:paraId="1801FDC7" w14:textId="77777777" w:rsidR="000430CA" w:rsidRPr="002D4245" w:rsidRDefault="000430CA">
            <w:pPr>
              <w:rPr>
                <w:ins w:id="108" w:author="Michael PRUVOST" w:date="2021-10-05T10:52:00Z"/>
                <w:b/>
                <w:sz w:val="36"/>
              </w:rPr>
            </w:pPr>
            <w:r w:rsidRPr="002D4245">
              <w:rPr>
                <w:b/>
                <w:sz w:val="36"/>
              </w:rPr>
              <w:t>Le devenir de la personne :</w:t>
            </w:r>
          </w:p>
          <w:p w14:paraId="22A19BF1" w14:textId="5E2AD81D" w:rsidR="005F47E8" w:rsidRPr="00F75F9A" w:rsidRDefault="00252212" w:rsidP="00127239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109" w:author="Michael PRUVOST" w:date="2021-10-05T11:03:00Z"/>
                <w:b/>
                <w:sz w:val="22"/>
              </w:rPr>
              <w:pPrChange w:id="110" w:author="Michael PRUVOST" w:date="2021-10-05T11:03:00Z">
                <w:pPr>
                  <w:pStyle w:val="Paragraphedeliste"/>
                  <w:numPr>
                    <w:numId w:val="5"/>
                  </w:numPr>
                  <w:spacing w:before="240"/>
                  <w:ind w:hanging="360"/>
                </w:pPr>
              </w:pPrChange>
            </w:pPr>
            <w:ins w:id="111" w:author="Michael PRUVOST" w:date="2021-10-05T10:53:00Z">
              <w:r w:rsidRPr="00F75F9A">
                <w:rPr>
                  <w:b/>
                  <w:sz w:val="22"/>
                  <w:rPrChange w:id="112" w:author="Michael PRUVOST" w:date="2021-10-05T10:56:00Z">
                    <w:rPr>
                      <w:b/>
                      <w:sz w:val="40"/>
                    </w:rPr>
                  </w:rPrChange>
                </w:rPr>
                <w:t>C’est un</w:t>
              </w:r>
            </w:ins>
            <w:ins w:id="113" w:author="Michael PRUVOST" w:date="2021-10-05T10:56:00Z">
              <w:r w:rsidR="005F47E8" w:rsidRPr="00F75F9A">
                <w:rPr>
                  <w:b/>
                  <w:sz w:val="22"/>
                </w:rPr>
                <w:t>e</w:t>
              </w:r>
            </w:ins>
            <w:ins w:id="114" w:author="Michael PRUVOST" w:date="2021-10-05T10:53:00Z">
              <w:r w:rsidRPr="00F75F9A">
                <w:rPr>
                  <w:b/>
                  <w:sz w:val="22"/>
                  <w:rPrChange w:id="115" w:author="Michael PRUVOST" w:date="2021-10-05T10:56:00Z">
                    <w:rPr>
                      <w:b/>
                      <w:sz w:val="40"/>
                    </w:rPr>
                  </w:rPrChange>
                </w:rPr>
                <w:t xml:space="preserve"> maladie, qui fait perdre toutes les connaissances acquise</w:t>
              </w:r>
            </w:ins>
            <w:ins w:id="116" w:author="Michael PRUVOST" w:date="2021-10-05T10:56:00Z">
              <w:r w:rsidR="005F47E8" w:rsidRPr="00F75F9A">
                <w:rPr>
                  <w:b/>
                  <w:sz w:val="22"/>
                </w:rPr>
                <w:t>s</w:t>
              </w:r>
            </w:ins>
            <w:ins w:id="117" w:author="Michael PRUVOST" w:date="2021-10-05T10:54:00Z">
              <w:r w:rsidR="005F47E8" w:rsidRPr="00F75F9A">
                <w:rPr>
                  <w:b/>
                  <w:sz w:val="22"/>
                  <w:rPrChange w:id="118" w:author="Michael PRUVOST" w:date="2021-10-05T10:56:00Z">
                    <w:rPr>
                      <w:b/>
                      <w:sz w:val="40"/>
                    </w:rPr>
                  </w:rPrChange>
                </w:rPr>
                <w:t xml:space="preserve"> tout</w:t>
              </w:r>
            </w:ins>
            <w:ins w:id="119" w:author="Michael PRUVOST" w:date="2021-10-05T10:53:00Z">
              <w:r w:rsidRPr="00F75F9A">
                <w:rPr>
                  <w:b/>
                  <w:sz w:val="22"/>
                  <w:rPrChange w:id="120" w:author="Michael PRUVOST" w:date="2021-10-05T10:56:00Z">
                    <w:rPr>
                      <w:b/>
                      <w:sz w:val="40"/>
                    </w:rPr>
                  </w:rPrChange>
                </w:rPr>
                <w:t xml:space="preserve"> au long de la v</w:t>
              </w:r>
            </w:ins>
            <w:ins w:id="121" w:author="Michael PRUVOST" w:date="2021-10-05T10:54:00Z">
              <w:r w:rsidR="005F47E8" w:rsidRPr="00F75F9A">
                <w:rPr>
                  <w:b/>
                  <w:sz w:val="22"/>
                  <w:rPrChange w:id="122" w:author="Michael PRUVOST" w:date="2021-10-05T10:56:00Z">
                    <w:rPr>
                      <w:b/>
                      <w:sz w:val="40"/>
                    </w:rPr>
                  </w:rPrChange>
                </w:rPr>
                <w:t>ie. La maladie à pour conséquences lourde de faire désapprendre</w:t>
              </w:r>
            </w:ins>
            <w:ins w:id="123" w:author="Michael PRUVOST" w:date="2021-10-05T10:55:00Z">
              <w:r w:rsidR="005F47E8" w:rsidRPr="00F75F9A">
                <w:rPr>
                  <w:b/>
                  <w:sz w:val="22"/>
                  <w:rPrChange w:id="124" w:author="Michael PRUVOST" w:date="2021-10-05T10:56:00Z">
                    <w:rPr>
                      <w:b/>
                      <w:sz w:val="40"/>
                    </w:rPr>
                  </w:rPrChange>
                </w:rPr>
                <w:t xml:space="preserve"> tout ce que la personne à appris depuis le premier jour de sa naissance. La personne adulte </w:t>
              </w:r>
            </w:ins>
            <w:ins w:id="125" w:author="Michael PRUVOST" w:date="2021-10-05T10:58:00Z">
              <w:r w:rsidR="005F47E8" w:rsidRPr="00F75F9A">
                <w:rPr>
                  <w:b/>
                  <w:sz w:val="22"/>
                </w:rPr>
                <w:t>devient</w:t>
              </w:r>
            </w:ins>
            <w:ins w:id="126" w:author="Michael PRUVOST" w:date="2021-10-05T10:55:00Z">
              <w:r w:rsidR="005F47E8" w:rsidRPr="00F75F9A">
                <w:rPr>
                  <w:b/>
                  <w:sz w:val="22"/>
                  <w:rPrChange w:id="127" w:author="Michael PRUVOST" w:date="2021-10-05T10:56:00Z">
                    <w:rPr>
                      <w:b/>
                      <w:sz w:val="40"/>
                    </w:rPr>
                  </w:rPrChange>
                </w:rPr>
                <w:t xml:space="preserve"> aussi fragile </w:t>
              </w:r>
            </w:ins>
            <w:ins w:id="128" w:author="Michael PRUVOST" w:date="2021-10-05T10:58:00Z">
              <w:r w:rsidR="005F47E8" w:rsidRPr="00F75F9A">
                <w:rPr>
                  <w:b/>
                  <w:sz w:val="22"/>
                </w:rPr>
                <w:t>qu’un nouveau-né</w:t>
              </w:r>
            </w:ins>
            <w:ins w:id="129" w:author="Michael PRUVOST" w:date="2021-10-05T10:56:00Z">
              <w:r w:rsidR="005F47E8" w:rsidRPr="00F75F9A">
                <w:rPr>
                  <w:b/>
                  <w:sz w:val="22"/>
                  <w:rPrChange w:id="130" w:author="Michael PRUVOST" w:date="2021-10-05T10:56:00Z">
                    <w:rPr>
                      <w:b/>
                      <w:sz w:val="40"/>
                    </w:rPr>
                  </w:rPrChange>
                </w:rPr>
                <w:t xml:space="preserve"> au début de sa vie.</w:t>
              </w:r>
            </w:ins>
          </w:p>
          <w:p w14:paraId="0CB7376C" w14:textId="25A58F96" w:rsidR="005F47E8" w:rsidRPr="00F75F9A" w:rsidRDefault="005F47E8" w:rsidP="00F75F9A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131" w:author="Michael PRUVOST" w:date="2021-10-05T11:03:00Z"/>
                <w:b/>
                <w:sz w:val="22"/>
                <w:rPrChange w:id="132" w:author="Michael PRUVOST" w:date="2021-10-05T11:03:00Z">
                  <w:rPr>
                    <w:ins w:id="133" w:author="Michael PRUVOST" w:date="2021-10-05T11:03:00Z"/>
                  </w:rPr>
                </w:rPrChange>
              </w:rPr>
              <w:pPrChange w:id="134" w:author="Michael PRUVOST" w:date="2021-10-05T11:03:00Z">
                <w:pPr>
                  <w:pStyle w:val="Paragraphedeliste"/>
                  <w:numPr>
                    <w:numId w:val="5"/>
                  </w:numPr>
                  <w:spacing w:before="240"/>
                  <w:ind w:hanging="360"/>
                </w:pPr>
              </w:pPrChange>
            </w:pPr>
            <w:ins w:id="135" w:author="Michael PRUVOST" w:date="2021-10-05T10:57:00Z">
              <w:r w:rsidRPr="002D4245">
                <w:rPr>
                  <w:b/>
                  <w:sz w:val="22"/>
                  <w:rPrChange w:id="136" w:author="Michael PRUVOST" w:date="2021-10-05T11:03:00Z">
                    <w:rPr>
                      <w:b/>
                      <w:sz w:val="40"/>
                    </w:rPr>
                  </w:rPrChange>
                </w:rPr>
                <w:t>Le devenir de la personne c’est qu’elle devient totalement dépendante auprès de sa famille, et qu’une aide médicale devient obligatoire</w:t>
              </w:r>
            </w:ins>
          </w:p>
          <w:p w14:paraId="4B2D24B3" w14:textId="115BD241" w:rsidR="005F47E8" w:rsidRPr="00F75F9A" w:rsidRDefault="005F47E8" w:rsidP="00D0648F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ins w:id="137" w:author="Michael PRUVOST" w:date="2021-10-05T11:03:00Z"/>
                <w:b/>
                <w:sz w:val="22"/>
                <w:rPrChange w:id="138" w:author="Michael PRUVOST" w:date="2021-10-05T11:03:00Z">
                  <w:rPr>
                    <w:ins w:id="139" w:author="Michael PRUVOST" w:date="2021-10-05T11:03:00Z"/>
                  </w:rPr>
                </w:rPrChange>
              </w:rPr>
              <w:pPrChange w:id="140" w:author="Michael PRUVOST" w:date="2021-10-05T11:03:00Z">
                <w:pPr>
                  <w:pStyle w:val="Paragraphedeliste"/>
                  <w:numPr>
                    <w:numId w:val="5"/>
                  </w:numPr>
                  <w:spacing w:before="240"/>
                  <w:ind w:hanging="360"/>
                </w:pPr>
              </w:pPrChange>
            </w:pPr>
            <w:ins w:id="141" w:author="Michael PRUVOST" w:date="2021-10-05T10:59:00Z">
              <w:r w:rsidRPr="00F75F9A">
                <w:rPr>
                  <w:b/>
                  <w:sz w:val="22"/>
                  <w:rPrChange w:id="142" w:author="Michael PRUVOST" w:date="2021-10-05T11:03:00Z">
                    <w:rPr>
                      <w:b/>
                      <w:sz w:val="40"/>
                    </w:rPr>
                  </w:rPrChange>
                </w:rPr>
                <w:t xml:space="preserve">Les aidants (la famille) se retrouve souvent en situation de difficulté, car ils ne supportent pas de voir un de leur proche oublier ce qu’ils </w:t>
              </w:r>
            </w:ins>
            <w:r w:rsidR="001058E1" w:rsidRPr="00F75F9A">
              <w:rPr>
                <w:b/>
                <w:sz w:val="22"/>
              </w:rPr>
              <w:t>ont</w:t>
            </w:r>
            <w:ins w:id="143" w:author="Michael PRUVOST" w:date="2021-10-05T10:59:00Z">
              <w:r w:rsidRPr="00F75F9A">
                <w:rPr>
                  <w:b/>
                  <w:sz w:val="22"/>
                  <w:rPrChange w:id="144" w:author="Michael PRUVOST" w:date="2021-10-05T11:03:00Z">
                    <w:rPr>
                      <w:b/>
                      <w:sz w:val="40"/>
                    </w:rPr>
                  </w:rPrChange>
                </w:rPr>
                <w:t xml:space="preserve"> acquis tout au long de leur vie. Les ai</w:t>
              </w:r>
            </w:ins>
            <w:ins w:id="145" w:author="Michael PRUVOST" w:date="2021-10-05T11:00:00Z">
              <w:r w:rsidRPr="00F75F9A">
                <w:rPr>
                  <w:b/>
                  <w:sz w:val="22"/>
                  <w:rPrChange w:id="146" w:author="Michael PRUVOST" w:date="2021-10-05T11:03:00Z">
                    <w:rPr>
                      <w:b/>
                      <w:sz w:val="40"/>
                    </w:rPr>
                  </w:rPrChange>
                </w:rPr>
                <w:t>dants se fatigue plus vite que la personne atteinte de la maladie d’Alzheimer</w:t>
              </w:r>
            </w:ins>
            <w:ins w:id="147" w:author="Michael PRUVOST" w:date="2021-10-05T11:01:00Z">
              <w:r w:rsidRPr="00F75F9A">
                <w:rPr>
                  <w:b/>
                  <w:sz w:val="22"/>
                </w:rPr>
                <w:t>, c’est pourquoi ils font appel à des professionnelle d’aide à la personne.</w:t>
              </w:r>
            </w:ins>
          </w:p>
          <w:p w14:paraId="3423F31F" w14:textId="1CFF3291" w:rsidR="005F47E8" w:rsidRPr="005F47E8" w:rsidRDefault="005F47E8">
            <w:pPr>
              <w:pStyle w:val="Paragraphedeliste"/>
              <w:numPr>
                <w:ilvl w:val="0"/>
                <w:numId w:val="5"/>
              </w:numPr>
              <w:spacing w:before="240"/>
              <w:rPr>
                <w:b/>
                <w:rPrChange w:id="148" w:author="Michael PRUVOST" w:date="2021-10-05T11:02:00Z">
                  <w:rPr/>
                </w:rPrChange>
              </w:rPr>
              <w:pPrChange w:id="149" w:author="Michael PRUVOST" w:date="2021-10-05T11:03:00Z">
                <w:pPr/>
              </w:pPrChange>
            </w:pPr>
            <w:ins w:id="150" w:author="Michael PRUVOST" w:date="2021-10-05T11:01:00Z">
              <w:r w:rsidRPr="002D4245">
                <w:rPr>
                  <w:b/>
                  <w:sz w:val="22"/>
                  <w:rPrChange w:id="151" w:author="Michael PRUVOST" w:date="2021-10-05T11:02:00Z">
                    <w:rPr>
                      <w:b/>
                      <w:sz w:val="40"/>
                    </w:rPr>
                  </w:rPrChange>
                </w:rPr>
                <w:t>La personne fini</w:t>
              </w:r>
            </w:ins>
            <w:ins w:id="152" w:author="Michael PRUVOST" w:date="2021-10-05T11:04:00Z">
              <w:r w:rsidR="006E77E4" w:rsidRPr="002D4245">
                <w:rPr>
                  <w:b/>
                  <w:sz w:val="22"/>
                </w:rPr>
                <w:t>e</w:t>
              </w:r>
            </w:ins>
            <w:ins w:id="153" w:author="Michael PRUVOST" w:date="2021-10-05T11:01:00Z">
              <w:r w:rsidRPr="002D4245">
                <w:rPr>
                  <w:b/>
                  <w:sz w:val="22"/>
                  <w:rPrChange w:id="154" w:author="Michael PRUVOST" w:date="2021-10-05T11:02:00Z">
                    <w:rPr>
                      <w:b/>
                      <w:sz w:val="40"/>
                    </w:rPr>
                  </w:rPrChange>
                </w:rPr>
                <w:t xml:space="preserve"> généralement placé dans une st</w:t>
              </w:r>
            </w:ins>
            <w:ins w:id="155" w:author="Michael PRUVOST" w:date="2021-10-05T11:02:00Z">
              <w:r w:rsidRPr="002D4245">
                <w:rPr>
                  <w:b/>
                  <w:sz w:val="22"/>
                  <w:rPrChange w:id="156" w:author="Michael PRUVOST" w:date="2021-10-05T11:02:00Z">
                    <w:rPr>
                      <w:b/>
                      <w:sz w:val="40"/>
                    </w:rPr>
                  </w:rPrChange>
                </w:rPr>
                <w:t>ructure spécialisé</w:t>
              </w:r>
            </w:ins>
            <w:ins w:id="157" w:author="Michael PRUVOST" w:date="2021-10-05T11:04:00Z">
              <w:r w:rsidR="006E77E4" w:rsidRPr="002D4245">
                <w:rPr>
                  <w:b/>
                  <w:sz w:val="22"/>
                </w:rPr>
                <w:t>e</w:t>
              </w:r>
            </w:ins>
            <w:ins w:id="158" w:author="Michael PRUVOST" w:date="2021-10-05T11:02:00Z">
              <w:r w:rsidRPr="002D4245">
                <w:rPr>
                  <w:b/>
                  <w:sz w:val="22"/>
                  <w:rPrChange w:id="159" w:author="Michael PRUVOST" w:date="2021-10-05T11:02:00Z">
                    <w:rPr>
                      <w:b/>
                      <w:sz w:val="40"/>
                    </w:rPr>
                  </w:rPrChange>
                </w:rPr>
                <w:t xml:space="preserve"> de la maladie d’Alzheimer.</w:t>
              </w:r>
            </w:ins>
            <w:r w:rsidR="00F75F9A">
              <w:rPr>
                <w:b/>
                <w:sz w:val="22"/>
              </w:rPr>
              <w:t xml:space="preserve"> Et avec le temps qui passe elle décédera.</w:t>
            </w:r>
          </w:p>
        </w:tc>
      </w:tr>
    </w:tbl>
    <w:p w14:paraId="5184BE01" w14:textId="77777777" w:rsidR="007B0831" w:rsidRDefault="00F75F9A" w:rsidP="002D4245"/>
    <w:sectPr w:rsidR="007B0831" w:rsidSect="002D4245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17C3"/>
    <w:multiLevelType w:val="hybridMultilevel"/>
    <w:tmpl w:val="178A66E8"/>
    <w:lvl w:ilvl="0" w:tplc="26969EF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633C"/>
    <w:multiLevelType w:val="hybridMultilevel"/>
    <w:tmpl w:val="2B56CD2C"/>
    <w:lvl w:ilvl="0" w:tplc="5130197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170A1"/>
    <w:multiLevelType w:val="hybridMultilevel"/>
    <w:tmpl w:val="10DAF55A"/>
    <w:lvl w:ilvl="0" w:tplc="B67A18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92833"/>
    <w:multiLevelType w:val="hybridMultilevel"/>
    <w:tmpl w:val="B91CF350"/>
    <w:lvl w:ilvl="0" w:tplc="26969EF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55BD7"/>
    <w:multiLevelType w:val="hybridMultilevel"/>
    <w:tmpl w:val="367A7044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074AD"/>
    <w:multiLevelType w:val="hybridMultilevel"/>
    <w:tmpl w:val="ABB6D092"/>
    <w:lvl w:ilvl="0" w:tplc="5A12F1D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ael PRUVOST">
    <w15:presenceInfo w15:providerId="Windows Live" w15:userId="8f2a33a4f218d1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markup="0" w:comments="0" w:insDel="0" w:formatting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30CA"/>
    <w:rsid w:val="00041D45"/>
    <w:rsid w:val="000430CA"/>
    <w:rsid w:val="001058E1"/>
    <w:rsid w:val="00252212"/>
    <w:rsid w:val="002B47F9"/>
    <w:rsid w:val="002D4245"/>
    <w:rsid w:val="003D056A"/>
    <w:rsid w:val="004829B0"/>
    <w:rsid w:val="005F47E8"/>
    <w:rsid w:val="006641FC"/>
    <w:rsid w:val="006D5D3B"/>
    <w:rsid w:val="006E77E4"/>
    <w:rsid w:val="007A7527"/>
    <w:rsid w:val="00A95508"/>
    <w:rsid w:val="00B35D52"/>
    <w:rsid w:val="00D000A4"/>
    <w:rsid w:val="00F75F9A"/>
    <w:rsid w:val="00F9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F8106"/>
  <w15:docId w15:val="{F2894719-878A-4E4E-ACF4-30C697C2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3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430C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30CA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30CA"/>
    <w:rPr>
      <w:rFonts w:cs="Tahoma"/>
      <w:sz w:val="16"/>
      <w:szCs w:val="16"/>
    </w:rPr>
  </w:style>
  <w:style w:type="paragraph" w:styleId="Rvision">
    <w:name w:val="Revision"/>
    <w:hidden/>
    <w:uiPriority w:val="99"/>
    <w:semiHidden/>
    <w:rsid w:val="002D4245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1058E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58E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58E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58E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58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395</Words>
  <Characters>1949</Characters>
  <Application>Microsoft Office Word</Application>
  <DocSecurity>0</DocSecurity>
  <Lines>81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7</cp:revision>
  <cp:lastPrinted>2021-10-12T09:45:00Z</cp:lastPrinted>
  <dcterms:created xsi:type="dcterms:W3CDTF">2021-07-26T09:12:00Z</dcterms:created>
  <dcterms:modified xsi:type="dcterms:W3CDTF">2021-10-27T10:18:00Z</dcterms:modified>
</cp:coreProperties>
</file>